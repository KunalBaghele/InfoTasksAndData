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96A9" w14:textId="77777777" w:rsidR="004157AA" w:rsidRPr="004157AA" w:rsidRDefault="004157AA" w:rsidP="004157AA">
      <w:pPr>
        <w:pStyle w:val="p1"/>
        <w:shd w:val="clear" w:color="auto" w:fill="FFFFFF"/>
        <w:spacing w:before="0" w:beforeAutospacing="0" w:after="0" w:afterAutospacing="0" w:line="360" w:lineRule="atLeast"/>
        <w:textAlignment w:val="baseline"/>
        <w:rPr>
          <w:rFonts w:ascii="inherit" w:hAnsi="inherit"/>
          <w:b/>
          <w:bCs/>
          <w:color w:val="000000"/>
          <w:sz w:val="25"/>
          <w:szCs w:val="23"/>
          <w:u w:val="single"/>
          <w:bdr w:val="none" w:sz="0" w:space="0" w:color="auto" w:frame="1"/>
        </w:rPr>
      </w:pPr>
      <w:r>
        <w:rPr>
          <w:rFonts w:ascii="inherit" w:hAnsi="inherit"/>
          <w:b/>
          <w:bCs/>
          <w:color w:val="000000"/>
          <w:sz w:val="25"/>
          <w:szCs w:val="23"/>
          <w:bdr w:val="none" w:sz="0" w:space="0" w:color="auto" w:frame="1"/>
        </w:rPr>
        <w:tab/>
      </w:r>
      <w:r>
        <w:rPr>
          <w:rFonts w:ascii="inherit" w:hAnsi="inherit"/>
          <w:b/>
          <w:bCs/>
          <w:color w:val="000000"/>
          <w:sz w:val="25"/>
          <w:szCs w:val="23"/>
          <w:bdr w:val="none" w:sz="0" w:space="0" w:color="auto" w:frame="1"/>
        </w:rPr>
        <w:tab/>
      </w:r>
      <w:r>
        <w:rPr>
          <w:rFonts w:ascii="inherit" w:hAnsi="inherit"/>
          <w:b/>
          <w:bCs/>
          <w:color w:val="000000"/>
          <w:sz w:val="25"/>
          <w:szCs w:val="23"/>
          <w:bdr w:val="none" w:sz="0" w:space="0" w:color="auto" w:frame="1"/>
        </w:rPr>
        <w:tab/>
      </w:r>
      <w:r>
        <w:rPr>
          <w:rFonts w:ascii="inherit" w:hAnsi="inherit"/>
          <w:b/>
          <w:bCs/>
          <w:color w:val="000000"/>
          <w:sz w:val="25"/>
          <w:szCs w:val="23"/>
          <w:bdr w:val="none" w:sz="0" w:space="0" w:color="auto" w:frame="1"/>
        </w:rPr>
        <w:tab/>
      </w:r>
      <w:r w:rsidRPr="004157AA">
        <w:rPr>
          <w:rFonts w:ascii="inherit" w:hAnsi="inherit"/>
          <w:b/>
          <w:bCs/>
          <w:color w:val="000000"/>
          <w:sz w:val="25"/>
          <w:szCs w:val="23"/>
          <w:u w:val="single"/>
          <w:bdr w:val="none" w:sz="0" w:space="0" w:color="auto" w:frame="1"/>
        </w:rPr>
        <w:t>Communication- II</w:t>
      </w:r>
    </w:p>
    <w:p w14:paraId="197A8D1D" w14:textId="77777777" w:rsidR="004157AA" w:rsidRPr="000A6EFE" w:rsidRDefault="004157AA" w:rsidP="004157AA">
      <w:pPr>
        <w:pStyle w:val="p1"/>
        <w:shd w:val="clear" w:color="auto" w:fill="FFFFFF"/>
        <w:spacing w:before="0" w:beforeAutospacing="0" w:after="0" w:afterAutospacing="0" w:line="360" w:lineRule="atLeast"/>
        <w:textAlignment w:val="baseline"/>
        <w:rPr>
          <w:rFonts w:ascii="inherit" w:hAnsi="inherit"/>
          <w:b/>
          <w:bCs/>
          <w:color w:val="000000"/>
          <w:sz w:val="25"/>
          <w:szCs w:val="23"/>
          <w:u w:val="single"/>
          <w:bdr w:val="none" w:sz="0" w:space="0" w:color="auto" w:frame="1"/>
        </w:rPr>
      </w:pPr>
      <w:r w:rsidRPr="000A6EFE">
        <w:rPr>
          <w:rFonts w:ascii="inherit" w:hAnsi="inherit"/>
          <w:b/>
          <w:bCs/>
          <w:color w:val="000000"/>
          <w:sz w:val="25"/>
          <w:szCs w:val="23"/>
          <w:u w:val="single"/>
          <w:bdr w:val="none" w:sz="0" w:space="0" w:color="auto" w:frame="1"/>
        </w:rPr>
        <w:t xml:space="preserve">Listening Grid </w:t>
      </w:r>
    </w:p>
    <w:p w14:paraId="0D846276" w14:textId="77777777" w:rsidR="004157AA" w:rsidRDefault="004157AA" w:rsidP="004157AA">
      <w:pPr>
        <w:pStyle w:val="p1"/>
        <w:shd w:val="clear" w:color="auto" w:fill="FFFFFF"/>
        <w:spacing w:before="0" w:beforeAutospacing="0" w:after="0" w:afterAutospacing="0" w:line="360" w:lineRule="atLeast"/>
        <w:textAlignment w:val="baseline"/>
        <w:rPr>
          <w:rFonts w:ascii="inherit" w:hAnsi="inherit"/>
          <w:b/>
          <w:bCs/>
          <w:color w:val="000000"/>
          <w:sz w:val="23"/>
          <w:szCs w:val="23"/>
          <w:bdr w:val="none" w:sz="0" w:space="0" w:color="auto" w:frame="1"/>
        </w:rPr>
      </w:pPr>
      <w:r>
        <w:rPr>
          <w:rFonts w:ascii="inherit" w:hAnsi="inherit"/>
          <w:b/>
          <w:bCs/>
          <w:color w:val="000000"/>
          <w:sz w:val="23"/>
          <w:szCs w:val="23"/>
          <w:bdr w:val="none" w:sz="0" w:space="0" w:color="auto" w:frame="1"/>
        </w:rPr>
        <w:t>To assess your Listening skills, answer “YES” or “NO” to the following questions:</w:t>
      </w:r>
    </w:p>
    <w:p w14:paraId="2AC202F0" w14:textId="77777777" w:rsidR="004157AA" w:rsidRDefault="004157AA" w:rsidP="004157AA">
      <w:pPr>
        <w:pStyle w:val="p1"/>
        <w:shd w:val="clear" w:color="auto" w:fill="FFFFFF"/>
        <w:spacing w:before="0" w:beforeAutospacing="0" w:after="0" w:afterAutospacing="0" w:line="360" w:lineRule="atLeast"/>
        <w:textAlignment w:val="baseline"/>
        <w:rPr>
          <w:rFonts w:ascii="Helvetica" w:hAnsi="Helvetica"/>
          <w:color w:val="000000"/>
          <w:sz w:val="23"/>
          <w:szCs w:val="23"/>
        </w:rPr>
      </w:pPr>
    </w:p>
    <w:p w14:paraId="5DE84E6D" w14:textId="55313E71" w:rsidR="004157AA" w:rsidRDefault="004157AA" w:rsidP="30A49798">
      <w:pPr>
        <w:pStyle w:val="p1"/>
        <w:shd w:val="clear" w:color="auto" w:fill="FFFFFF" w:themeFill="background1"/>
        <w:spacing w:before="0" w:beforeAutospacing="0" w:after="384" w:afterAutospacing="0" w:line="600" w:lineRule="auto"/>
        <w:rPr>
          <w:rFonts w:ascii="Helvetica" w:hAnsi="Helvetica"/>
          <w:color w:val="000000" w:themeColor="text1"/>
          <w:sz w:val="23"/>
          <w:szCs w:val="23"/>
        </w:rPr>
      </w:pPr>
      <w:r w:rsidRPr="30A49798">
        <w:rPr>
          <w:rFonts w:ascii="Helvetica" w:hAnsi="Helvetica"/>
          <w:color w:val="000000" w:themeColor="text1"/>
          <w:sz w:val="23"/>
          <w:szCs w:val="23"/>
        </w:rPr>
        <w:t>1. I am consciously aware of my listening strategy in every conversation.</w:t>
      </w:r>
      <w:r w:rsidR="5B4BD13E" w:rsidRPr="30A49798">
        <w:rPr>
          <w:rFonts w:ascii="Helvetica" w:hAnsi="Helvetica"/>
          <w:color w:val="000000" w:themeColor="text1"/>
          <w:sz w:val="23"/>
          <w:szCs w:val="23"/>
        </w:rPr>
        <w:t xml:space="preserve"> </w:t>
      </w:r>
    </w:p>
    <w:p w14:paraId="054D0C5A" w14:textId="5D3564D8"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2. People often tell me they feel I am not listening to them.</w:t>
      </w:r>
      <w:r w:rsidR="1734C659" w:rsidRPr="30A49798">
        <w:rPr>
          <w:rFonts w:ascii="Helvetica" w:hAnsi="Helvetica"/>
          <w:color w:val="000000" w:themeColor="text1"/>
          <w:sz w:val="23"/>
          <w:szCs w:val="23"/>
        </w:rPr>
        <w:t xml:space="preserve"> </w:t>
      </w:r>
    </w:p>
    <w:p w14:paraId="77DF7B3C" w14:textId="646A8C9B"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3. I get impatient in conversations and finish other people’s sentences.</w:t>
      </w:r>
      <w:r w:rsidR="1D52FFE2" w:rsidRPr="30A49798">
        <w:rPr>
          <w:rFonts w:ascii="Helvetica" w:hAnsi="Helvetica"/>
          <w:color w:val="000000" w:themeColor="text1"/>
          <w:sz w:val="23"/>
          <w:szCs w:val="23"/>
        </w:rPr>
        <w:t xml:space="preserve"> </w:t>
      </w:r>
    </w:p>
    <w:p w14:paraId="5387A2E2" w14:textId="400CA244"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4. I create eye contact when I am listening.</w:t>
      </w:r>
      <w:r w:rsidR="115542D8" w:rsidRPr="30A49798">
        <w:rPr>
          <w:rFonts w:ascii="Helvetica" w:hAnsi="Helvetica"/>
          <w:color w:val="000000" w:themeColor="text1"/>
          <w:sz w:val="23"/>
          <w:szCs w:val="23"/>
        </w:rPr>
        <w:t xml:space="preserve"> </w:t>
      </w:r>
    </w:p>
    <w:p w14:paraId="15809C22" w14:textId="3FB9F0D5"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5. I have mastered the art of appearing to listen when I am not listening at all.</w:t>
      </w:r>
      <w:r w:rsidR="562B0C8A" w:rsidRPr="30A49798">
        <w:rPr>
          <w:rFonts w:ascii="Helvetica" w:hAnsi="Helvetica"/>
          <w:color w:val="000000" w:themeColor="text1"/>
          <w:sz w:val="23"/>
          <w:szCs w:val="23"/>
        </w:rPr>
        <w:t xml:space="preserve"> </w:t>
      </w:r>
    </w:p>
    <w:p w14:paraId="01F28AA3" w14:textId="5B58E4F5"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6. People often compliment me on my listening skill.</w:t>
      </w:r>
      <w:r w:rsidR="21CE418A" w:rsidRPr="30A49798">
        <w:rPr>
          <w:rFonts w:ascii="Helvetica" w:hAnsi="Helvetica"/>
          <w:color w:val="000000" w:themeColor="text1"/>
          <w:sz w:val="23"/>
          <w:szCs w:val="23"/>
        </w:rPr>
        <w:t xml:space="preserve"> </w:t>
      </w:r>
    </w:p>
    <w:p w14:paraId="50BD513A" w14:textId="7C547313"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7. When I am unable to commit my full attention to another person, I let that person know that I am distracted.</w:t>
      </w:r>
      <w:r w:rsidR="722BE58B" w:rsidRPr="30A49798">
        <w:rPr>
          <w:rFonts w:ascii="Helvetica" w:hAnsi="Helvetica"/>
          <w:color w:val="000000" w:themeColor="text1"/>
          <w:sz w:val="23"/>
          <w:szCs w:val="23"/>
        </w:rPr>
        <w:t xml:space="preserve"> </w:t>
      </w:r>
    </w:p>
    <w:p w14:paraId="09E1F8E4" w14:textId="4ECFAB91"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8. People often say, “You are not listening to me!”</w:t>
      </w:r>
      <w:r w:rsidR="1B38B60B" w:rsidRPr="30A49798">
        <w:rPr>
          <w:rFonts w:ascii="Helvetica" w:hAnsi="Helvetica"/>
          <w:color w:val="000000" w:themeColor="text1"/>
          <w:sz w:val="23"/>
          <w:szCs w:val="23"/>
        </w:rPr>
        <w:t xml:space="preserve"> </w:t>
      </w:r>
    </w:p>
    <w:p w14:paraId="3D15ECA3" w14:textId="0FF5C9B2"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9. I listen better individually with people than when I am part of a group.</w:t>
      </w:r>
      <w:r w:rsidR="668C0D48" w:rsidRPr="30A49798">
        <w:rPr>
          <w:rFonts w:ascii="Helvetica" w:hAnsi="Helvetica"/>
          <w:color w:val="000000" w:themeColor="text1"/>
          <w:sz w:val="23"/>
          <w:szCs w:val="23"/>
        </w:rPr>
        <w:t xml:space="preserve"> </w:t>
      </w:r>
    </w:p>
    <w:p w14:paraId="0D2410B2" w14:textId="63477A58"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10. I ask for clarification when required in my conversations.</w:t>
      </w:r>
      <w:r w:rsidR="7DADF8FF" w:rsidRPr="30A49798">
        <w:rPr>
          <w:rFonts w:ascii="Helvetica" w:hAnsi="Helvetica"/>
          <w:color w:val="000000" w:themeColor="text1"/>
          <w:sz w:val="23"/>
          <w:szCs w:val="23"/>
        </w:rPr>
        <w:t xml:space="preserve"> </w:t>
      </w:r>
    </w:p>
    <w:p w14:paraId="3BA12A39" w14:textId="482D6327"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 xml:space="preserve">11. When someone is speaking to </w:t>
      </w:r>
      <w:proofErr w:type="gramStart"/>
      <w:r w:rsidRPr="30A49798">
        <w:rPr>
          <w:rFonts w:ascii="Helvetica" w:hAnsi="Helvetica"/>
          <w:color w:val="000000" w:themeColor="text1"/>
          <w:sz w:val="23"/>
          <w:szCs w:val="23"/>
        </w:rPr>
        <w:t>me</w:t>
      </w:r>
      <w:proofErr w:type="gramEnd"/>
      <w:r w:rsidRPr="30A49798">
        <w:rPr>
          <w:rFonts w:ascii="Helvetica" w:hAnsi="Helvetica"/>
          <w:color w:val="000000" w:themeColor="text1"/>
          <w:sz w:val="23"/>
          <w:szCs w:val="23"/>
        </w:rPr>
        <w:t xml:space="preserve"> I generally focus on paying attention to them.</w:t>
      </w:r>
      <w:r w:rsidR="56D22504" w:rsidRPr="30A49798">
        <w:rPr>
          <w:rFonts w:ascii="Helvetica" w:hAnsi="Helvetica"/>
          <w:color w:val="000000" w:themeColor="text1"/>
          <w:sz w:val="23"/>
          <w:szCs w:val="23"/>
        </w:rPr>
        <w:t xml:space="preserve"> </w:t>
      </w:r>
    </w:p>
    <w:p w14:paraId="30DD90F8" w14:textId="10419933"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lastRenderedPageBreak/>
        <w:t>12. I have mastered the art of never missing a beat as I tune in and out of a conversation.</w:t>
      </w:r>
      <w:r w:rsidR="7813C1E1" w:rsidRPr="30A49798">
        <w:rPr>
          <w:rFonts w:ascii="Helvetica" w:hAnsi="Helvetica"/>
          <w:color w:val="000000" w:themeColor="text1"/>
          <w:sz w:val="23"/>
          <w:szCs w:val="23"/>
        </w:rPr>
        <w:t xml:space="preserve"> </w:t>
      </w:r>
    </w:p>
    <w:p w14:paraId="3F0F3FC7" w14:textId="3F9EFEB0"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13. I always remember the names of people when I meet them for the first time.</w:t>
      </w:r>
      <w:r w:rsidR="259D55B3" w:rsidRPr="30A49798">
        <w:rPr>
          <w:rFonts w:ascii="Helvetica" w:hAnsi="Helvetica"/>
          <w:color w:val="000000" w:themeColor="text1"/>
          <w:sz w:val="23"/>
          <w:szCs w:val="23"/>
        </w:rPr>
        <w:t xml:space="preserve"> </w:t>
      </w:r>
    </w:p>
    <w:p w14:paraId="470E8C49" w14:textId="519D7283"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14. I pay more attention to information if I perceive I will be tested or required to repeat the information later.</w:t>
      </w:r>
      <w:r w:rsidR="0EAD8AF1" w:rsidRPr="30A49798">
        <w:rPr>
          <w:rFonts w:ascii="Helvetica" w:hAnsi="Helvetica"/>
          <w:color w:val="000000" w:themeColor="text1"/>
          <w:sz w:val="23"/>
          <w:szCs w:val="23"/>
        </w:rPr>
        <w:t xml:space="preserve"> </w:t>
      </w:r>
    </w:p>
    <w:p w14:paraId="1428A1F1" w14:textId="203EFDDC"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15. I create a concerted effort to demonstrate my interest through my body language.</w:t>
      </w:r>
      <w:r w:rsidR="3BE41587" w:rsidRPr="30A49798">
        <w:rPr>
          <w:rFonts w:ascii="Helvetica" w:hAnsi="Helvetica"/>
          <w:color w:val="000000" w:themeColor="text1"/>
          <w:sz w:val="23"/>
          <w:szCs w:val="23"/>
        </w:rPr>
        <w:t xml:space="preserve"> </w:t>
      </w:r>
    </w:p>
    <w:p w14:paraId="75D950B9" w14:textId="2B9D9479"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16. When I hear something I disagree with or want to add to, I get hung up on that point and stop paying attention.</w:t>
      </w:r>
      <w:r w:rsidR="0F4CFF84" w:rsidRPr="30A49798">
        <w:rPr>
          <w:rFonts w:ascii="Helvetica" w:hAnsi="Helvetica"/>
          <w:color w:val="000000" w:themeColor="text1"/>
          <w:sz w:val="23"/>
          <w:szCs w:val="23"/>
        </w:rPr>
        <w:t xml:space="preserve"> </w:t>
      </w:r>
    </w:p>
    <w:p w14:paraId="2CFAAF90" w14:textId="5755BE99"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17. I am one of those people who believe I remember every detail of what was said.</w:t>
      </w:r>
      <w:r w:rsidR="006B5EFB" w:rsidRPr="30A49798">
        <w:rPr>
          <w:rFonts w:ascii="Helvetica" w:hAnsi="Helvetica"/>
          <w:color w:val="000000" w:themeColor="text1"/>
          <w:sz w:val="23"/>
          <w:szCs w:val="23"/>
        </w:rPr>
        <w:t xml:space="preserve"> </w:t>
      </w:r>
    </w:p>
    <w:p w14:paraId="282DDF96" w14:textId="1DBBC729" w:rsidR="004157AA" w:rsidRDefault="004157AA" w:rsidP="30A49798">
      <w:pPr>
        <w:pStyle w:val="p1"/>
        <w:shd w:val="clear" w:color="auto" w:fill="FFFFFF" w:themeFill="background1"/>
        <w:spacing w:before="0" w:beforeAutospacing="0" w:after="384" w:afterAutospacing="0" w:line="600" w:lineRule="auto"/>
        <w:textAlignment w:val="baseline"/>
        <w:rPr>
          <w:rFonts w:ascii="Helvetica" w:hAnsi="Helvetica"/>
          <w:color w:val="000000"/>
          <w:sz w:val="23"/>
          <w:szCs w:val="23"/>
        </w:rPr>
      </w:pPr>
      <w:r w:rsidRPr="30A49798">
        <w:rPr>
          <w:rFonts w:ascii="Helvetica" w:hAnsi="Helvetica"/>
          <w:color w:val="000000" w:themeColor="text1"/>
          <w:sz w:val="23"/>
          <w:szCs w:val="23"/>
        </w:rPr>
        <w:t>18. I have created some major misunderstandings by not listening.</w:t>
      </w:r>
      <w:r w:rsidR="3EEC7C2D" w:rsidRPr="30A49798">
        <w:rPr>
          <w:rFonts w:ascii="Helvetica" w:hAnsi="Helvetica"/>
          <w:color w:val="000000" w:themeColor="text1"/>
          <w:sz w:val="23"/>
          <w:szCs w:val="23"/>
        </w:rPr>
        <w:t xml:space="preserve"> </w:t>
      </w:r>
      <w:r w:rsidR="3EEC7C2D" w:rsidRPr="30A49798">
        <w:rPr>
          <w:rFonts w:ascii="Helvetica" w:hAnsi="Helvetica"/>
          <w:b/>
          <w:bCs/>
          <w:color w:val="000000" w:themeColor="text1"/>
          <w:sz w:val="23"/>
          <w:szCs w:val="23"/>
        </w:rPr>
        <w:t>NO</w:t>
      </w:r>
    </w:p>
    <w:p w14:paraId="02E740C8" w14:textId="0F7DC8DB" w:rsidR="004157AA" w:rsidRDefault="004157AA" w:rsidP="30A49798">
      <w:pPr>
        <w:pStyle w:val="p1"/>
        <w:shd w:val="clear" w:color="auto" w:fill="FFFFFF" w:themeFill="background1"/>
        <w:spacing w:before="0" w:beforeAutospacing="0" w:after="384" w:afterAutospacing="0" w:line="360" w:lineRule="atLeast"/>
        <w:textAlignment w:val="baseline"/>
        <w:rPr>
          <w:rFonts w:ascii="Helvetica" w:hAnsi="Helvetica"/>
          <w:color w:val="000000"/>
          <w:sz w:val="23"/>
          <w:szCs w:val="23"/>
        </w:rPr>
      </w:pPr>
      <w:r w:rsidRPr="30A49798">
        <w:rPr>
          <w:rFonts w:ascii="Helvetica" w:hAnsi="Helvetica"/>
          <w:color w:val="000000" w:themeColor="text1"/>
          <w:sz w:val="23"/>
          <w:szCs w:val="23"/>
        </w:rPr>
        <w:t>19. I am willing to change my opinions and beliefs after receiving someone else’s thoughts based on their experiences.</w:t>
      </w:r>
      <w:r w:rsidR="5486DD2C" w:rsidRPr="30A49798">
        <w:rPr>
          <w:rFonts w:ascii="Helvetica" w:hAnsi="Helvetica"/>
          <w:color w:val="000000" w:themeColor="text1"/>
          <w:sz w:val="23"/>
          <w:szCs w:val="23"/>
        </w:rPr>
        <w:t xml:space="preserve"> </w:t>
      </w:r>
    </w:p>
    <w:p w14:paraId="7CACF079" w14:textId="77777777" w:rsidR="004157AA" w:rsidRDefault="004157AA" w:rsidP="004157AA">
      <w:pPr>
        <w:pStyle w:val="p1"/>
        <w:shd w:val="clear" w:color="auto" w:fill="FFFFFF"/>
        <w:spacing w:before="0" w:beforeAutospacing="0" w:after="384" w:afterAutospacing="0" w:line="360" w:lineRule="atLeast"/>
        <w:textAlignment w:val="baseline"/>
        <w:rPr>
          <w:rFonts w:ascii="Helvetica" w:hAnsi="Helvetica"/>
          <w:color w:val="000000"/>
          <w:sz w:val="23"/>
          <w:szCs w:val="23"/>
        </w:rPr>
      </w:pPr>
    </w:p>
    <w:p w14:paraId="11925E87" w14:textId="678F21CB" w:rsidR="004157AA" w:rsidRDefault="004157AA" w:rsidP="30A49798">
      <w:pPr>
        <w:pStyle w:val="p1"/>
        <w:shd w:val="clear" w:color="auto" w:fill="FFFFFF" w:themeFill="background1"/>
        <w:spacing w:before="0" w:beforeAutospacing="0" w:after="384" w:afterAutospacing="0" w:line="360" w:lineRule="atLeast"/>
        <w:textAlignment w:val="baseline"/>
        <w:rPr>
          <w:rFonts w:ascii="Helvetica" w:hAnsi="Helvetica"/>
          <w:color w:val="000000"/>
          <w:sz w:val="23"/>
          <w:szCs w:val="23"/>
        </w:rPr>
      </w:pPr>
      <w:r w:rsidRPr="30A49798">
        <w:rPr>
          <w:rFonts w:ascii="Helvetica" w:hAnsi="Helvetica"/>
          <w:color w:val="000000" w:themeColor="text1"/>
          <w:sz w:val="23"/>
          <w:szCs w:val="23"/>
        </w:rPr>
        <w:t>20. My listening skills have improved in the last 5 years.</w:t>
      </w:r>
      <w:r w:rsidR="7FB9CA7D" w:rsidRPr="30A49798">
        <w:rPr>
          <w:rFonts w:ascii="Helvetica" w:hAnsi="Helvetica"/>
          <w:color w:val="000000" w:themeColor="text1"/>
          <w:sz w:val="23"/>
          <w:szCs w:val="23"/>
        </w:rPr>
        <w:t xml:space="preserve"> </w:t>
      </w:r>
    </w:p>
    <w:p w14:paraId="3741224E" w14:textId="77777777" w:rsidR="004157AA" w:rsidRDefault="004157AA" w:rsidP="004157AA">
      <w:pPr>
        <w:rPr>
          <w:sz w:val="24"/>
          <w:szCs w:val="24"/>
        </w:rPr>
      </w:pPr>
    </w:p>
    <w:p w14:paraId="02F38258" w14:textId="77777777" w:rsidR="006F3757" w:rsidRDefault="006F3757" w:rsidP="004157AA">
      <w:pPr>
        <w:rPr>
          <w:sz w:val="24"/>
          <w:szCs w:val="24"/>
        </w:rPr>
      </w:pPr>
    </w:p>
    <w:p w14:paraId="62BB6091" w14:textId="77777777" w:rsidR="006F3757" w:rsidRDefault="006F3757" w:rsidP="004157AA">
      <w:pPr>
        <w:rPr>
          <w:sz w:val="24"/>
          <w:szCs w:val="24"/>
        </w:rPr>
      </w:pPr>
    </w:p>
    <w:p w14:paraId="17A8EF75" w14:textId="77777777" w:rsidR="006F3757" w:rsidRDefault="006F3757" w:rsidP="004157AA">
      <w:pPr>
        <w:rPr>
          <w:sz w:val="24"/>
          <w:szCs w:val="24"/>
        </w:rPr>
      </w:pPr>
    </w:p>
    <w:p w14:paraId="4C73E8D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lastRenderedPageBreak/>
        <w:t xml:space="preserve">. Be </w:t>
      </w:r>
      <w:proofErr w:type="gramStart"/>
      <w:r w:rsidRPr="00D804C1">
        <w:rPr>
          <w:rFonts w:ascii="Georgia" w:eastAsia="Times New Roman" w:hAnsi="Georgia" w:cs="Arial"/>
          <w:b/>
          <w:bCs/>
          <w:color w:val="383838"/>
          <w:sz w:val="27"/>
          <w:szCs w:val="27"/>
          <w:lang w:eastAsia="en-IN"/>
        </w:rPr>
        <w:t>professional</w:t>
      </w:r>
      <w:proofErr w:type="gramEnd"/>
    </w:p>
    <w:p w14:paraId="15B997F1"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Your message/mail should be drafted as per professional standards.</w:t>
      </w:r>
    </w:p>
    <w:p w14:paraId="0C06C5BB"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If you have never met or interacted with the person before, stick to formal greetings and salutation.</w:t>
      </w:r>
    </w:p>
    <w:p w14:paraId="7ADC4DDA"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In a formal e-mail communication, the right salutation (Hi, </w:t>
      </w:r>
      <w:proofErr w:type="gramStart"/>
      <w:r w:rsidRPr="00D804C1">
        <w:rPr>
          <w:rFonts w:ascii="Georgia" w:eastAsia="Times New Roman" w:hAnsi="Georgia" w:cs="Arial"/>
          <w:color w:val="383838"/>
          <w:sz w:val="27"/>
          <w:szCs w:val="27"/>
          <w:lang w:eastAsia="en-IN"/>
        </w:rPr>
        <w:t>Hello</w:t>
      </w:r>
      <w:proofErr w:type="gramEnd"/>
      <w:r w:rsidRPr="00D804C1">
        <w:rPr>
          <w:rFonts w:ascii="Georgia" w:eastAsia="Times New Roman" w:hAnsi="Georgia" w:cs="Arial"/>
          <w:color w:val="383838"/>
          <w:sz w:val="27"/>
          <w:szCs w:val="27"/>
          <w:lang w:eastAsia="en-IN"/>
        </w:rPr>
        <w:t>, Dear) along with the person's first name/surname (Hello Mr/Miss/Mrs Surname), an appropriate subject line (precise and less than 50 characters) and sign off message (Thanks and Regards, Best Regards, Thanks) is important.</w:t>
      </w:r>
    </w:p>
    <w:p w14:paraId="70A3A9DD"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This way, the recipient will know that your message is legit and not a scam.</w:t>
      </w:r>
    </w:p>
    <w:p w14:paraId="51B88549"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While you may use the words 'Hi' or 'Hey' in informal communication with colleagues or co-workers, avoid addressing your client, senior or employer with 'Hey'. It is considered inappropriate and disrespectful.</w:t>
      </w:r>
    </w:p>
    <w:p w14:paraId="2EDE210E"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2. Opening and closing remark</w:t>
      </w:r>
    </w:p>
    <w:p w14:paraId="1AA6E044"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Always begin your message with a proper greeting followed by an opening remark: For example: How are you </w:t>
      </w:r>
      <w:proofErr w:type="gramStart"/>
      <w:r w:rsidRPr="00D804C1">
        <w:rPr>
          <w:rFonts w:ascii="Georgia" w:eastAsia="Times New Roman" w:hAnsi="Georgia" w:cs="Arial"/>
          <w:color w:val="383838"/>
          <w:sz w:val="27"/>
          <w:szCs w:val="27"/>
          <w:lang w:eastAsia="en-IN"/>
        </w:rPr>
        <w:t>doing?/</w:t>
      </w:r>
      <w:proofErr w:type="gramEnd"/>
      <w:r w:rsidRPr="00D804C1">
        <w:rPr>
          <w:rFonts w:ascii="Georgia" w:eastAsia="Times New Roman" w:hAnsi="Georgia" w:cs="Arial"/>
          <w:color w:val="383838"/>
          <w:sz w:val="27"/>
          <w:szCs w:val="27"/>
          <w:lang w:eastAsia="en-IN"/>
        </w:rPr>
        <w:t>Hope you are doing well/Hope your week is going well.</w:t>
      </w:r>
    </w:p>
    <w:p w14:paraId="0EF663CD"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If you are communicating for the first time, please introduce yourself.</w:t>
      </w:r>
    </w:p>
    <w:p w14:paraId="1D5F73C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Remember to end with a proper closing remark, </w:t>
      </w:r>
      <w:proofErr w:type="gramStart"/>
      <w:r w:rsidRPr="00D804C1">
        <w:rPr>
          <w:rFonts w:ascii="Georgia" w:eastAsia="Times New Roman" w:hAnsi="Georgia" w:cs="Arial"/>
          <w:color w:val="383838"/>
          <w:sz w:val="27"/>
          <w:szCs w:val="27"/>
          <w:lang w:eastAsia="en-IN"/>
        </w:rPr>
        <w:t>For</w:t>
      </w:r>
      <w:proofErr w:type="gramEnd"/>
      <w:r w:rsidRPr="00D804C1">
        <w:rPr>
          <w:rFonts w:ascii="Georgia" w:eastAsia="Times New Roman" w:hAnsi="Georgia" w:cs="Arial"/>
          <w:color w:val="383838"/>
          <w:sz w:val="27"/>
          <w:szCs w:val="27"/>
          <w:lang w:eastAsia="en-IN"/>
        </w:rPr>
        <w:t xml:space="preserve"> example: Looking forward to meeting you, Hoping for a positive reply, etc.</w:t>
      </w:r>
    </w:p>
    <w:p w14:paraId="71EA98D9"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3. Avoid late texts</w:t>
      </w:r>
    </w:p>
    <w:p w14:paraId="4FF6B611"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Working from home does not give us the liberty to leave untimely texts, to respond as per our comfort and convenience.</w:t>
      </w:r>
    </w:p>
    <w:p w14:paraId="46B3801E"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If it's a business communication, we must message or mail within suitable time limits.</w:t>
      </w:r>
    </w:p>
    <w:p w14:paraId="6F46E5D9"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Please avoid texting your colleagues after 7 pm and before 9 am.</w:t>
      </w:r>
    </w:p>
    <w:p w14:paraId="0DECA5B4"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lastRenderedPageBreak/>
        <w:t xml:space="preserve">In an event anything urgent </w:t>
      </w:r>
      <w:proofErr w:type="gramStart"/>
      <w:r w:rsidRPr="00D804C1">
        <w:rPr>
          <w:rFonts w:ascii="Georgia" w:eastAsia="Times New Roman" w:hAnsi="Georgia" w:cs="Arial"/>
          <w:color w:val="383838"/>
          <w:sz w:val="27"/>
          <w:szCs w:val="27"/>
          <w:lang w:eastAsia="en-IN"/>
        </w:rPr>
        <w:t>has to</w:t>
      </w:r>
      <w:proofErr w:type="gramEnd"/>
      <w:r w:rsidRPr="00D804C1">
        <w:rPr>
          <w:rFonts w:ascii="Georgia" w:eastAsia="Times New Roman" w:hAnsi="Georgia" w:cs="Arial"/>
          <w:color w:val="383838"/>
          <w:sz w:val="27"/>
          <w:szCs w:val="27"/>
          <w:lang w:eastAsia="en-IN"/>
        </w:rPr>
        <w:t xml:space="preserve"> be conveyed you must always apologise for texting late. For instance: Apologies for texting you so late, followed by your message.</w:t>
      </w:r>
    </w:p>
    <w:p w14:paraId="4A9DA536"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4. Proofread your message</w:t>
      </w:r>
    </w:p>
    <w:p w14:paraId="1CD7D2A6"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It is extremely important to proofread your message before sending it.</w:t>
      </w:r>
    </w:p>
    <w:p w14:paraId="1EB8EF77"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Spellings, grammar, format and consistency needs to be taken care of.</w:t>
      </w:r>
    </w:p>
    <w:p w14:paraId="37C774C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If your message is not proofread, it can lead to miscommunication </w:t>
      </w:r>
      <w:proofErr w:type="gramStart"/>
      <w:r w:rsidRPr="00D804C1">
        <w:rPr>
          <w:rFonts w:ascii="Georgia" w:eastAsia="Times New Roman" w:hAnsi="Georgia" w:cs="Arial"/>
          <w:color w:val="383838"/>
          <w:sz w:val="27"/>
          <w:szCs w:val="27"/>
          <w:lang w:eastAsia="en-IN"/>
        </w:rPr>
        <w:t>and also</w:t>
      </w:r>
      <w:proofErr w:type="gramEnd"/>
      <w:r w:rsidRPr="00D804C1">
        <w:rPr>
          <w:rFonts w:ascii="Georgia" w:eastAsia="Times New Roman" w:hAnsi="Georgia" w:cs="Arial"/>
          <w:color w:val="383838"/>
          <w:sz w:val="27"/>
          <w:szCs w:val="27"/>
          <w:lang w:eastAsia="en-IN"/>
        </w:rPr>
        <w:t xml:space="preserve"> put you in the wrong position.</w:t>
      </w:r>
    </w:p>
    <w:p w14:paraId="79D8F519"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It is equally important to double check the person's e-mail and confirm if the drafted content is alright before you hit send.</w:t>
      </w:r>
    </w:p>
    <w:p w14:paraId="133FC05D"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5. Avoid messaging short forms</w:t>
      </w:r>
    </w:p>
    <w:p w14:paraId="0FC36211"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Even if you are having an informal conversation over text or WhatsApp, avoid saying K instead of Okay, U instead of You, Gud instead of good or even </w:t>
      </w:r>
      <w:proofErr w:type="spellStart"/>
      <w:r w:rsidRPr="00D804C1">
        <w:rPr>
          <w:rFonts w:ascii="Georgia" w:eastAsia="Times New Roman" w:hAnsi="Georgia" w:cs="Arial"/>
          <w:color w:val="383838"/>
          <w:sz w:val="27"/>
          <w:szCs w:val="27"/>
          <w:lang w:eastAsia="en-IN"/>
        </w:rPr>
        <w:t>Hw</w:t>
      </w:r>
      <w:proofErr w:type="spellEnd"/>
      <w:r w:rsidRPr="00D804C1">
        <w:rPr>
          <w:rFonts w:ascii="Georgia" w:eastAsia="Times New Roman" w:hAnsi="Georgia" w:cs="Arial"/>
          <w:color w:val="383838"/>
          <w:sz w:val="27"/>
          <w:szCs w:val="27"/>
          <w:lang w:eastAsia="en-IN"/>
        </w:rPr>
        <w:t xml:space="preserve"> r u? for How are you?</w:t>
      </w:r>
    </w:p>
    <w:p w14:paraId="5595D514"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These annoying short forms should be strictly avoided in business communication. It is considered highly unprofessional.</w:t>
      </w:r>
    </w:p>
    <w:p w14:paraId="701C553A"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6. Articulate your thoughts</w:t>
      </w:r>
    </w:p>
    <w:p w14:paraId="09FE80AB"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Most of us communicate our point of view very effectively in person but over text, there is room for misunderstanding and confusion. Be very careful what you draft in your message.</w:t>
      </w:r>
    </w:p>
    <w:p w14:paraId="039AD77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Each of your points should be well articulated.</w:t>
      </w:r>
    </w:p>
    <w:p w14:paraId="6649DF87"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Read twice before sending your message or mail.</w:t>
      </w:r>
    </w:p>
    <w:p w14:paraId="3B112751"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Don't beat around the bush and be clear and direct.</w:t>
      </w:r>
    </w:p>
    <w:p w14:paraId="1C1E3023"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People often tend to ignore very long messages in order to save their time.</w:t>
      </w:r>
    </w:p>
    <w:p w14:paraId="4D295CCC"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proofErr w:type="gramStart"/>
      <w:r w:rsidRPr="00D804C1">
        <w:rPr>
          <w:rFonts w:ascii="Georgia" w:eastAsia="Times New Roman" w:hAnsi="Georgia" w:cs="Arial"/>
          <w:color w:val="383838"/>
          <w:sz w:val="27"/>
          <w:szCs w:val="27"/>
          <w:lang w:eastAsia="en-IN"/>
        </w:rPr>
        <w:t>So</w:t>
      </w:r>
      <w:proofErr w:type="gramEnd"/>
      <w:r w:rsidRPr="00D804C1">
        <w:rPr>
          <w:rFonts w:ascii="Georgia" w:eastAsia="Times New Roman" w:hAnsi="Georgia" w:cs="Arial"/>
          <w:color w:val="383838"/>
          <w:sz w:val="27"/>
          <w:szCs w:val="27"/>
          <w:lang w:eastAsia="en-IN"/>
        </w:rPr>
        <w:t xml:space="preserve"> if it's a long e-mail, you may choose to highlight the important parts of the message to save time.</w:t>
      </w:r>
    </w:p>
    <w:p w14:paraId="46D9CCC9"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lastRenderedPageBreak/>
        <w:t>It is always better to draft a long or informative message in pointers. It helps the recipient understand the message clearly.</w:t>
      </w:r>
    </w:p>
    <w:p w14:paraId="2C920A38"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7. Schedule a call</w:t>
      </w:r>
    </w:p>
    <w:p w14:paraId="799EDFF4"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In case there is a lot to be discussed it is always better to schedule a </w:t>
      </w:r>
      <w:proofErr w:type="gramStart"/>
      <w:r w:rsidRPr="00D804C1">
        <w:rPr>
          <w:rFonts w:ascii="Georgia" w:eastAsia="Times New Roman" w:hAnsi="Georgia" w:cs="Arial"/>
          <w:color w:val="383838"/>
          <w:sz w:val="27"/>
          <w:szCs w:val="27"/>
          <w:lang w:eastAsia="en-IN"/>
        </w:rPr>
        <w:t>call in</w:t>
      </w:r>
      <w:proofErr w:type="gramEnd"/>
      <w:r w:rsidRPr="00D804C1">
        <w:rPr>
          <w:rFonts w:ascii="Georgia" w:eastAsia="Times New Roman" w:hAnsi="Georgia" w:cs="Arial"/>
          <w:color w:val="383838"/>
          <w:sz w:val="27"/>
          <w:szCs w:val="27"/>
          <w:lang w:eastAsia="en-IN"/>
        </w:rPr>
        <w:t xml:space="preserve"> order to avoid miscommunication.</w:t>
      </w:r>
    </w:p>
    <w:p w14:paraId="5F029D22"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Don't engage in unnecessary long conversations if your message can be quickly and easily understood over a phone call.</w:t>
      </w:r>
    </w:p>
    <w:p w14:paraId="0253072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Even while on an important call, you can record it if it's mutually okay or note down the relevant details so that you do not forget the important points.</w:t>
      </w:r>
    </w:p>
    <w:p w14:paraId="464743C8"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8. Automated response</w:t>
      </w:r>
    </w:p>
    <w:p w14:paraId="370021DB"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There are times when we receive untimely work texts.</w:t>
      </w:r>
    </w:p>
    <w:p w14:paraId="1B1FA301"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 xml:space="preserve">If you are not available to communicate or respond immediately it's better to draft a message which can be automatically sent post your working hours. For example: Hello! Thank you for contacting (your name or your business name), I am unavailable </w:t>
      </w:r>
      <w:proofErr w:type="gramStart"/>
      <w:r w:rsidRPr="00D804C1">
        <w:rPr>
          <w:rFonts w:ascii="Georgia" w:eastAsia="Times New Roman" w:hAnsi="Georgia" w:cs="Arial"/>
          <w:color w:val="383838"/>
          <w:sz w:val="27"/>
          <w:szCs w:val="27"/>
          <w:lang w:eastAsia="en-IN"/>
        </w:rPr>
        <w:t>at the moment</w:t>
      </w:r>
      <w:proofErr w:type="gramEnd"/>
      <w:r w:rsidRPr="00D804C1">
        <w:rPr>
          <w:rFonts w:ascii="Georgia" w:eastAsia="Times New Roman" w:hAnsi="Georgia" w:cs="Arial"/>
          <w:color w:val="383838"/>
          <w:sz w:val="27"/>
          <w:szCs w:val="27"/>
          <w:lang w:eastAsia="en-IN"/>
        </w:rPr>
        <w:t>. I will respond to you within (mention time frame).</w:t>
      </w:r>
    </w:p>
    <w:p w14:paraId="27BD2C0A"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An automated response will help the person know about your unavailability and hence he or she will try to get in touch only during the hours that you are available.</w:t>
      </w:r>
    </w:p>
    <w:p w14:paraId="1F4F4AD6"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Simple things like these help you strengthen the bond professionally especially when you are on the go.</w:t>
      </w:r>
    </w:p>
    <w:p w14:paraId="3FF6A6FE"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t>9. Don't be rude</w:t>
      </w:r>
    </w:p>
    <w:p w14:paraId="74714167"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Please avoid being rude over text messages. It does not leave a good impression.</w:t>
      </w:r>
    </w:p>
    <w:p w14:paraId="37E6F22C"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Even if you do not agree with something, you must be polite.</w:t>
      </w:r>
    </w:p>
    <w:p w14:paraId="31E54F3D"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People will always appreciate professionals with a soft spoken and clear language as it cultivates a sense of mutual respect and understanding.</w:t>
      </w:r>
    </w:p>
    <w:p w14:paraId="451D950D"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b/>
          <w:bCs/>
          <w:color w:val="383838"/>
          <w:sz w:val="27"/>
          <w:szCs w:val="27"/>
          <w:lang w:eastAsia="en-IN"/>
        </w:rPr>
        <w:lastRenderedPageBreak/>
        <w:t>10. Deal with uncomfortable texts smartly</w:t>
      </w:r>
    </w:p>
    <w:p w14:paraId="1AEBEEEA"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When you get to know your colleagues, there may be instances when a person crosses the line and may send unpleasant messages over WhatsApp or social media like life quotes, good morning greetings which can be highly annoying.</w:t>
      </w:r>
    </w:p>
    <w:p w14:paraId="68393CA8" w14:textId="4E9AF56D" w:rsidR="00D804C1" w:rsidRPr="00D804C1" w:rsidRDefault="00D804C1" w:rsidP="00D804C1">
      <w:pPr>
        <w:spacing w:after="0" w:line="360" w:lineRule="atLeast"/>
        <w:rPr>
          <w:ins w:id="0" w:author="Unknown"/>
          <w:rFonts w:ascii="Arial" w:eastAsia="Times New Roman" w:hAnsi="Arial" w:cs="Arial"/>
          <w:color w:val="383838"/>
          <w:sz w:val="20"/>
          <w:szCs w:val="20"/>
          <w:lang w:eastAsia="en-IN"/>
        </w:rPr>
      </w:pPr>
      <w:r w:rsidRPr="00D804C1">
        <w:rPr>
          <w:rFonts w:ascii="Arial" w:eastAsia="Times New Roman" w:hAnsi="Arial" w:cs="Arial"/>
          <w:noProof/>
          <w:color w:val="383838"/>
          <w:sz w:val="20"/>
          <w:szCs w:val="20"/>
          <w:lang w:eastAsia="en-IN"/>
        </w:rPr>
        <w:drawing>
          <wp:inline distT="0" distB="0" distL="0" distR="0" wp14:anchorId="0D41F543" wp14:editId="505100DD">
            <wp:extent cx="9525" cy="9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6D8D4F7"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If you are new to the organisation, you may inform your senior and request him/her to make a rule stating that irrelevant messages should be avoided especially in work groups.</w:t>
      </w:r>
    </w:p>
    <w:p w14:paraId="776F030F" w14:textId="77777777" w:rsidR="00D804C1" w:rsidRPr="00D804C1" w:rsidRDefault="00D804C1" w:rsidP="00D804C1">
      <w:pPr>
        <w:spacing w:after="225" w:line="360" w:lineRule="atLeast"/>
        <w:rPr>
          <w:rFonts w:ascii="Georgia" w:eastAsia="Times New Roman" w:hAnsi="Georgia" w:cs="Arial"/>
          <w:color w:val="383838"/>
          <w:sz w:val="27"/>
          <w:szCs w:val="27"/>
          <w:lang w:eastAsia="en-IN"/>
        </w:rPr>
      </w:pPr>
      <w:r w:rsidRPr="00D804C1">
        <w:rPr>
          <w:rFonts w:ascii="Georgia" w:eastAsia="Times New Roman" w:hAnsi="Georgia" w:cs="Arial"/>
          <w:color w:val="383838"/>
          <w:sz w:val="27"/>
          <w:szCs w:val="27"/>
          <w:lang w:eastAsia="en-IN"/>
        </w:rPr>
        <w:t>If it's sent on your personal chat, you may communicate your inconvenience to the person directly but in a polite manner.</w:t>
      </w:r>
    </w:p>
    <w:p w14:paraId="78D5560D" w14:textId="77777777" w:rsidR="00D804C1" w:rsidRPr="00D804C1" w:rsidRDefault="00D804C1" w:rsidP="00D804C1">
      <w:pPr>
        <w:pBdr>
          <w:bottom w:val="single" w:sz="6" w:space="1" w:color="auto"/>
        </w:pBdr>
        <w:spacing w:after="0"/>
        <w:jc w:val="center"/>
        <w:rPr>
          <w:rFonts w:ascii="Arial" w:eastAsia="Times New Roman" w:hAnsi="Arial" w:cs="Arial"/>
          <w:vanish/>
          <w:sz w:val="16"/>
          <w:szCs w:val="16"/>
          <w:lang w:eastAsia="en-IN"/>
        </w:rPr>
      </w:pPr>
      <w:r w:rsidRPr="00D804C1">
        <w:rPr>
          <w:rFonts w:ascii="Arial" w:eastAsia="Times New Roman" w:hAnsi="Arial" w:cs="Arial"/>
          <w:vanish/>
          <w:sz w:val="16"/>
          <w:szCs w:val="16"/>
          <w:lang w:eastAsia="en-IN"/>
        </w:rPr>
        <w:t>Top of Form</w:t>
      </w:r>
    </w:p>
    <w:sectPr w:rsidR="00D804C1" w:rsidRPr="00D804C1" w:rsidSect="006629F5">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13F3" w14:textId="77777777" w:rsidR="00077B58" w:rsidRDefault="00077B58" w:rsidP="00741F1C">
      <w:pPr>
        <w:spacing w:after="0"/>
      </w:pPr>
      <w:r>
        <w:separator/>
      </w:r>
    </w:p>
  </w:endnote>
  <w:endnote w:type="continuationSeparator" w:id="0">
    <w:p w14:paraId="43139B8B" w14:textId="77777777" w:rsidR="00077B58" w:rsidRDefault="00077B58" w:rsidP="00741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0DCD" w14:textId="77777777" w:rsidR="00741F1C" w:rsidRDefault="00741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1395F" w14:textId="77777777" w:rsidR="00741F1C" w:rsidRDefault="00741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6196" w14:textId="77777777" w:rsidR="00741F1C" w:rsidRDefault="00741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02C" w14:textId="77777777" w:rsidR="00077B58" w:rsidRDefault="00077B58" w:rsidP="00741F1C">
      <w:pPr>
        <w:spacing w:after="0"/>
      </w:pPr>
      <w:r>
        <w:separator/>
      </w:r>
    </w:p>
  </w:footnote>
  <w:footnote w:type="continuationSeparator" w:id="0">
    <w:p w14:paraId="5FD52189" w14:textId="77777777" w:rsidR="00077B58" w:rsidRDefault="00077B58" w:rsidP="00741F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1531B"/>
    <w:multiLevelType w:val="multilevel"/>
    <w:tmpl w:val="FE3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51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I2tbA0sTQzMzI1NTFR0lEKTi0uzszPAykwrAUA6VJOLiwAAAA="/>
  </w:docVars>
  <w:rsids>
    <w:rsidRoot w:val="004157AA"/>
    <w:rsid w:val="00077B58"/>
    <w:rsid w:val="004157AA"/>
    <w:rsid w:val="006629F5"/>
    <w:rsid w:val="006B5EFB"/>
    <w:rsid w:val="006F3757"/>
    <w:rsid w:val="00734BC5"/>
    <w:rsid w:val="00741F1C"/>
    <w:rsid w:val="00773CB3"/>
    <w:rsid w:val="00D15847"/>
    <w:rsid w:val="00D804C1"/>
    <w:rsid w:val="04E5554C"/>
    <w:rsid w:val="0EAD8AF1"/>
    <w:rsid w:val="0F4CFF84"/>
    <w:rsid w:val="115542D8"/>
    <w:rsid w:val="1734C659"/>
    <w:rsid w:val="1A65BCD0"/>
    <w:rsid w:val="1B38B60B"/>
    <w:rsid w:val="1D52FFE2"/>
    <w:rsid w:val="21CE418A"/>
    <w:rsid w:val="225F256F"/>
    <w:rsid w:val="259D55B3"/>
    <w:rsid w:val="30A49798"/>
    <w:rsid w:val="3BE41587"/>
    <w:rsid w:val="3EEC7C2D"/>
    <w:rsid w:val="51E0C971"/>
    <w:rsid w:val="5486DD2C"/>
    <w:rsid w:val="562B0C8A"/>
    <w:rsid w:val="56D22504"/>
    <w:rsid w:val="5B4BD13E"/>
    <w:rsid w:val="668C0D48"/>
    <w:rsid w:val="722BE58B"/>
    <w:rsid w:val="7813C1E1"/>
    <w:rsid w:val="7C967B67"/>
    <w:rsid w:val="7DADF8FF"/>
    <w:rsid w:val="7FB9C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2F82"/>
  <w15:docId w15:val="{9698CA9A-7C32-4157-BE1E-2604C9ED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AA"/>
    <w:pPr>
      <w:spacing w:after="160" w:line="240"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157AA"/>
    <w:pPr>
      <w:spacing w:before="100" w:beforeAutospacing="1" w:after="100" w:afterAutospacing="1"/>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04C1"/>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04C1"/>
    <w:rPr>
      <w:b/>
      <w:bCs/>
    </w:rPr>
  </w:style>
  <w:style w:type="paragraph" w:customStyle="1" w:styleId="rbig">
    <w:name w:val="rbig"/>
    <w:basedOn w:val="Normal"/>
    <w:rsid w:val="00D804C1"/>
    <w:pPr>
      <w:spacing w:before="100" w:beforeAutospacing="1" w:after="100" w:afterAutospacing="1"/>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804C1"/>
    <w:pPr>
      <w:pBdr>
        <w:bottom w:val="single" w:sz="6" w:space="1" w:color="auto"/>
      </w:pBdr>
      <w:spacing w:after="0"/>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04C1"/>
    <w:rPr>
      <w:rFonts w:ascii="Arial" w:eastAsia="Times New Roman" w:hAnsi="Arial" w:cs="Arial"/>
      <w:vanish/>
      <w:sz w:val="16"/>
      <w:szCs w:val="16"/>
      <w:lang w:val="en-IN" w:eastAsia="en-IN"/>
    </w:rPr>
  </w:style>
  <w:style w:type="character" w:customStyle="1" w:styleId="bold">
    <w:name w:val="bold"/>
    <w:basedOn w:val="DefaultParagraphFont"/>
    <w:rsid w:val="00D804C1"/>
  </w:style>
  <w:style w:type="character" w:customStyle="1" w:styleId="red">
    <w:name w:val="red"/>
    <w:basedOn w:val="DefaultParagraphFont"/>
    <w:rsid w:val="00D804C1"/>
  </w:style>
  <w:style w:type="paragraph" w:styleId="z-BottomofForm">
    <w:name w:val="HTML Bottom of Form"/>
    <w:basedOn w:val="Normal"/>
    <w:next w:val="Normal"/>
    <w:link w:val="z-BottomofFormChar"/>
    <w:hidden/>
    <w:uiPriority w:val="99"/>
    <w:semiHidden/>
    <w:unhideWhenUsed/>
    <w:rsid w:val="00D804C1"/>
    <w:pPr>
      <w:pBdr>
        <w:top w:val="single" w:sz="6" w:space="1" w:color="auto"/>
      </w:pBdr>
      <w:spacing w:after="0"/>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804C1"/>
    <w:rPr>
      <w:rFonts w:ascii="Arial" w:eastAsia="Times New Roman" w:hAnsi="Arial" w:cs="Arial"/>
      <w:vanish/>
      <w:sz w:val="16"/>
      <w:szCs w:val="16"/>
      <w:lang w:val="en-IN" w:eastAsia="en-IN"/>
    </w:rPr>
  </w:style>
  <w:style w:type="character" w:customStyle="1" w:styleId="grey1">
    <w:name w:val="grey1"/>
    <w:basedOn w:val="DefaultParagraphFont"/>
    <w:rsid w:val="00D804C1"/>
  </w:style>
  <w:style w:type="character" w:styleId="Hyperlink">
    <w:name w:val="Hyperlink"/>
    <w:basedOn w:val="DefaultParagraphFont"/>
    <w:uiPriority w:val="99"/>
    <w:semiHidden/>
    <w:unhideWhenUsed/>
    <w:rsid w:val="00D804C1"/>
    <w:rPr>
      <w:color w:val="0000FF"/>
      <w:u w:val="single"/>
    </w:rPr>
  </w:style>
  <w:style w:type="character" w:customStyle="1" w:styleId="commentspan">
    <w:name w:val="commentspan"/>
    <w:basedOn w:val="DefaultParagraphFont"/>
    <w:rsid w:val="00D804C1"/>
  </w:style>
  <w:style w:type="character" w:customStyle="1" w:styleId="ob-widget-text">
    <w:name w:val="ob-widget-text"/>
    <w:basedOn w:val="DefaultParagraphFont"/>
    <w:rsid w:val="00D804C1"/>
  </w:style>
  <w:style w:type="character" w:customStyle="1" w:styleId="obwhatistext">
    <w:name w:val="ob_what_is_text"/>
    <w:basedOn w:val="DefaultParagraphFont"/>
    <w:rsid w:val="00D804C1"/>
  </w:style>
  <w:style w:type="character" w:customStyle="1" w:styleId="ob-unit">
    <w:name w:val="ob-unit"/>
    <w:basedOn w:val="DefaultParagraphFont"/>
    <w:rsid w:val="00D804C1"/>
  </w:style>
  <w:style w:type="character" w:customStyle="1" w:styleId="ob-rec-label">
    <w:name w:val="ob-rec-label"/>
    <w:basedOn w:val="DefaultParagraphFont"/>
    <w:rsid w:val="00D804C1"/>
  </w:style>
  <w:style w:type="paragraph" w:customStyle="1" w:styleId="recoby">
    <w:name w:val="recoby"/>
    <w:basedOn w:val="Normal"/>
    <w:rsid w:val="00D804C1"/>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rlast">
    <w:name w:val="rlast"/>
    <w:basedOn w:val="Normal"/>
    <w:rsid w:val="00D804C1"/>
    <w:pPr>
      <w:spacing w:before="100" w:beforeAutospacing="1" w:after="100" w:afterAutospacing="1"/>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741F1C"/>
    <w:pPr>
      <w:tabs>
        <w:tab w:val="center" w:pos="4513"/>
        <w:tab w:val="right" w:pos="9026"/>
      </w:tabs>
      <w:spacing w:after="0"/>
    </w:pPr>
  </w:style>
  <w:style w:type="character" w:customStyle="1" w:styleId="FooterChar">
    <w:name w:val="Footer Char"/>
    <w:basedOn w:val="DefaultParagraphFont"/>
    <w:link w:val="Footer"/>
    <w:uiPriority w:val="99"/>
    <w:rsid w:val="00741F1C"/>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9421">
      <w:bodyDiv w:val="1"/>
      <w:marLeft w:val="0"/>
      <w:marRight w:val="0"/>
      <w:marTop w:val="0"/>
      <w:marBottom w:val="0"/>
      <w:divBdr>
        <w:top w:val="none" w:sz="0" w:space="0" w:color="auto"/>
        <w:left w:val="none" w:sz="0" w:space="0" w:color="auto"/>
        <w:bottom w:val="none" w:sz="0" w:space="0" w:color="auto"/>
        <w:right w:val="none" w:sz="0" w:space="0" w:color="auto"/>
      </w:divBdr>
      <w:divsChild>
        <w:div w:id="710692733">
          <w:marLeft w:val="0"/>
          <w:marRight w:val="0"/>
          <w:marTop w:val="0"/>
          <w:marBottom w:val="0"/>
          <w:divBdr>
            <w:top w:val="none" w:sz="0" w:space="0" w:color="auto"/>
            <w:left w:val="none" w:sz="0" w:space="0" w:color="auto"/>
            <w:bottom w:val="none" w:sz="0" w:space="0" w:color="auto"/>
            <w:right w:val="none" w:sz="0" w:space="0" w:color="auto"/>
          </w:divBdr>
          <w:divsChild>
            <w:div w:id="1269659524">
              <w:marLeft w:val="0"/>
              <w:marRight w:val="0"/>
              <w:marTop w:val="0"/>
              <w:marBottom w:val="0"/>
              <w:divBdr>
                <w:top w:val="none" w:sz="0" w:space="0" w:color="auto"/>
                <w:left w:val="none" w:sz="0" w:space="0" w:color="auto"/>
                <w:bottom w:val="none" w:sz="0" w:space="0" w:color="auto"/>
                <w:right w:val="none" w:sz="0" w:space="0" w:color="auto"/>
              </w:divBdr>
              <w:divsChild>
                <w:div w:id="487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351">
          <w:marLeft w:val="0"/>
          <w:marRight w:val="0"/>
          <w:marTop w:val="0"/>
          <w:marBottom w:val="0"/>
          <w:divBdr>
            <w:top w:val="none" w:sz="0" w:space="0" w:color="auto"/>
            <w:left w:val="none" w:sz="0" w:space="0" w:color="auto"/>
            <w:bottom w:val="none" w:sz="0" w:space="0" w:color="auto"/>
            <w:right w:val="none" w:sz="0" w:space="0" w:color="auto"/>
          </w:divBdr>
          <w:divsChild>
            <w:div w:id="42485922">
              <w:marLeft w:val="0"/>
              <w:marRight w:val="0"/>
              <w:marTop w:val="0"/>
              <w:marBottom w:val="300"/>
              <w:divBdr>
                <w:top w:val="none" w:sz="0" w:space="0" w:color="auto"/>
                <w:left w:val="none" w:sz="0" w:space="0" w:color="auto"/>
                <w:bottom w:val="none" w:sz="0" w:space="0" w:color="auto"/>
                <w:right w:val="none" w:sz="0" w:space="0" w:color="auto"/>
              </w:divBdr>
            </w:div>
          </w:divsChild>
        </w:div>
        <w:div w:id="253905423">
          <w:marLeft w:val="0"/>
          <w:marRight w:val="0"/>
          <w:marTop w:val="0"/>
          <w:marBottom w:val="0"/>
          <w:divBdr>
            <w:top w:val="none" w:sz="0" w:space="0" w:color="auto"/>
            <w:left w:val="none" w:sz="0" w:space="0" w:color="auto"/>
            <w:bottom w:val="none" w:sz="0" w:space="0" w:color="auto"/>
            <w:right w:val="none" w:sz="0" w:space="0" w:color="auto"/>
          </w:divBdr>
        </w:div>
        <w:div w:id="760446344">
          <w:marLeft w:val="0"/>
          <w:marRight w:val="0"/>
          <w:marTop w:val="0"/>
          <w:marBottom w:val="0"/>
          <w:divBdr>
            <w:top w:val="none" w:sz="0" w:space="0" w:color="auto"/>
            <w:left w:val="none" w:sz="0" w:space="0" w:color="auto"/>
            <w:bottom w:val="none" w:sz="0" w:space="0" w:color="auto"/>
            <w:right w:val="none" w:sz="0" w:space="0" w:color="auto"/>
          </w:divBdr>
        </w:div>
        <w:div w:id="745959875">
          <w:marLeft w:val="0"/>
          <w:marRight w:val="0"/>
          <w:marTop w:val="0"/>
          <w:marBottom w:val="0"/>
          <w:divBdr>
            <w:top w:val="none" w:sz="0" w:space="0" w:color="auto"/>
            <w:left w:val="none" w:sz="0" w:space="0" w:color="auto"/>
            <w:bottom w:val="none" w:sz="0" w:space="0" w:color="auto"/>
            <w:right w:val="none" w:sz="0" w:space="0" w:color="auto"/>
          </w:divBdr>
          <w:divsChild>
            <w:div w:id="95297104">
              <w:marLeft w:val="0"/>
              <w:marRight w:val="0"/>
              <w:marTop w:val="0"/>
              <w:marBottom w:val="0"/>
              <w:divBdr>
                <w:top w:val="none" w:sz="0" w:space="0" w:color="auto"/>
                <w:left w:val="none" w:sz="0" w:space="0" w:color="auto"/>
                <w:bottom w:val="none" w:sz="0" w:space="0" w:color="auto"/>
                <w:right w:val="none" w:sz="0" w:space="0" w:color="auto"/>
              </w:divBdr>
            </w:div>
            <w:div w:id="952175511">
              <w:marLeft w:val="0"/>
              <w:marRight w:val="0"/>
              <w:marTop w:val="0"/>
              <w:marBottom w:val="0"/>
              <w:divBdr>
                <w:top w:val="none" w:sz="0" w:space="0" w:color="auto"/>
                <w:left w:val="none" w:sz="0" w:space="0" w:color="auto"/>
                <w:bottom w:val="none" w:sz="0" w:space="0" w:color="auto"/>
                <w:right w:val="none" w:sz="0" w:space="0" w:color="auto"/>
              </w:divBdr>
              <w:divsChild>
                <w:div w:id="913198277">
                  <w:marLeft w:val="0"/>
                  <w:marRight w:val="0"/>
                  <w:marTop w:val="0"/>
                  <w:marBottom w:val="0"/>
                  <w:divBdr>
                    <w:top w:val="none" w:sz="0" w:space="0" w:color="auto"/>
                    <w:left w:val="none" w:sz="0" w:space="0" w:color="auto"/>
                    <w:bottom w:val="none" w:sz="0" w:space="0" w:color="auto"/>
                    <w:right w:val="none" w:sz="0" w:space="0" w:color="auto"/>
                  </w:divBdr>
                  <w:divsChild>
                    <w:div w:id="379017390">
                      <w:marLeft w:val="0"/>
                      <w:marRight w:val="0"/>
                      <w:marTop w:val="0"/>
                      <w:marBottom w:val="0"/>
                      <w:divBdr>
                        <w:top w:val="none" w:sz="0" w:space="0" w:color="auto"/>
                        <w:left w:val="none" w:sz="0" w:space="0" w:color="auto"/>
                        <w:bottom w:val="none" w:sz="0" w:space="0" w:color="auto"/>
                        <w:right w:val="none" w:sz="0" w:space="0" w:color="auto"/>
                      </w:divBdr>
                      <w:divsChild>
                        <w:div w:id="918752377">
                          <w:marLeft w:val="0"/>
                          <w:marRight w:val="0"/>
                          <w:marTop w:val="120"/>
                          <w:marBottom w:val="180"/>
                          <w:divBdr>
                            <w:top w:val="none" w:sz="0" w:space="0" w:color="auto"/>
                            <w:left w:val="none" w:sz="0" w:space="0" w:color="auto"/>
                            <w:bottom w:val="none" w:sz="0" w:space="0" w:color="auto"/>
                            <w:right w:val="none" w:sz="0" w:space="0" w:color="auto"/>
                          </w:divBdr>
                          <w:divsChild>
                            <w:div w:id="2041588133">
                              <w:marLeft w:val="0"/>
                              <w:marRight w:val="0"/>
                              <w:marTop w:val="0"/>
                              <w:marBottom w:val="0"/>
                              <w:divBdr>
                                <w:top w:val="none" w:sz="0" w:space="0" w:color="auto"/>
                                <w:left w:val="none" w:sz="0" w:space="0" w:color="auto"/>
                                <w:bottom w:val="none" w:sz="0" w:space="0" w:color="auto"/>
                                <w:right w:val="none" w:sz="0" w:space="0" w:color="auto"/>
                              </w:divBdr>
                            </w:div>
                          </w:divsChild>
                        </w:div>
                        <w:div w:id="1926255389">
                          <w:marLeft w:val="0"/>
                          <w:marRight w:val="0"/>
                          <w:marTop w:val="0"/>
                          <w:marBottom w:val="0"/>
                          <w:divBdr>
                            <w:top w:val="none" w:sz="0" w:space="0" w:color="auto"/>
                            <w:left w:val="none" w:sz="0" w:space="0" w:color="auto"/>
                            <w:bottom w:val="none" w:sz="0" w:space="0" w:color="auto"/>
                            <w:right w:val="none" w:sz="0" w:space="0" w:color="auto"/>
                          </w:divBdr>
                          <w:divsChild>
                            <w:div w:id="394473849">
                              <w:marLeft w:val="0"/>
                              <w:marRight w:val="0"/>
                              <w:marTop w:val="0"/>
                              <w:marBottom w:val="0"/>
                              <w:divBdr>
                                <w:top w:val="none" w:sz="0" w:space="0" w:color="auto"/>
                                <w:left w:val="none" w:sz="0" w:space="0" w:color="auto"/>
                                <w:bottom w:val="none" w:sz="0" w:space="0" w:color="auto"/>
                                <w:right w:val="none" w:sz="0" w:space="0" w:color="auto"/>
                              </w:divBdr>
                              <w:divsChild>
                                <w:div w:id="1390418746">
                                  <w:marLeft w:val="0"/>
                                  <w:marRight w:val="0"/>
                                  <w:marTop w:val="0"/>
                                  <w:marBottom w:val="0"/>
                                  <w:divBdr>
                                    <w:top w:val="none" w:sz="0" w:space="0" w:color="auto"/>
                                    <w:left w:val="none" w:sz="0" w:space="0" w:color="auto"/>
                                    <w:bottom w:val="none" w:sz="0" w:space="0" w:color="auto"/>
                                    <w:right w:val="none" w:sz="0" w:space="0" w:color="auto"/>
                                  </w:divBdr>
                                  <w:divsChild>
                                    <w:div w:id="1415858043">
                                      <w:marLeft w:val="0"/>
                                      <w:marRight w:val="0"/>
                                      <w:marTop w:val="0"/>
                                      <w:marBottom w:val="0"/>
                                      <w:divBdr>
                                        <w:top w:val="none" w:sz="0" w:space="0" w:color="auto"/>
                                        <w:left w:val="none" w:sz="0" w:space="0" w:color="auto"/>
                                        <w:bottom w:val="none" w:sz="0" w:space="0" w:color="auto"/>
                                        <w:right w:val="none" w:sz="0" w:space="0" w:color="auto"/>
                                      </w:divBdr>
                                      <w:divsChild>
                                        <w:div w:id="5596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01893">
          <w:marLeft w:val="0"/>
          <w:marRight w:val="0"/>
          <w:marTop w:val="0"/>
          <w:marBottom w:val="0"/>
          <w:divBdr>
            <w:top w:val="none" w:sz="0" w:space="0" w:color="auto"/>
            <w:left w:val="none" w:sz="0" w:space="0" w:color="auto"/>
            <w:bottom w:val="none" w:sz="0" w:space="0" w:color="auto"/>
            <w:right w:val="none" w:sz="0" w:space="0" w:color="auto"/>
          </w:divBdr>
          <w:divsChild>
            <w:div w:id="1703359852">
              <w:marLeft w:val="0"/>
              <w:marRight w:val="0"/>
              <w:marTop w:val="0"/>
              <w:marBottom w:val="0"/>
              <w:divBdr>
                <w:top w:val="none" w:sz="0" w:space="0" w:color="auto"/>
                <w:left w:val="none" w:sz="0" w:space="0" w:color="auto"/>
                <w:bottom w:val="none" w:sz="0" w:space="0" w:color="auto"/>
                <w:right w:val="none" w:sz="0" w:space="0" w:color="auto"/>
              </w:divBdr>
            </w:div>
          </w:divsChild>
        </w:div>
        <w:div w:id="1352485746">
          <w:marLeft w:val="0"/>
          <w:marRight w:val="0"/>
          <w:marTop w:val="0"/>
          <w:marBottom w:val="0"/>
          <w:divBdr>
            <w:top w:val="none" w:sz="0" w:space="0" w:color="auto"/>
            <w:left w:val="none" w:sz="0" w:space="0" w:color="auto"/>
            <w:bottom w:val="none" w:sz="0" w:space="0" w:color="auto"/>
            <w:right w:val="none" w:sz="0" w:space="0" w:color="auto"/>
          </w:divBdr>
        </w:div>
        <w:div w:id="512963353">
          <w:marLeft w:val="0"/>
          <w:marRight w:val="0"/>
          <w:marTop w:val="0"/>
          <w:marBottom w:val="0"/>
          <w:divBdr>
            <w:top w:val="none" w:sz="0" w:space="0" w:color="auto"/>
            <w:left w:val="none" w:sz="0" w:space="0" w:color="auto"/>
            <w:bottom w:val="none" w:sz="0" w:space="0" w:color="auto"/>
            <w:right w:val="none" w:sz="0" w:space="0" w:color="auto"/>
          </w:divBdr>
          <w:divsChild>
            <w:div w:id="138961983">
              <w:marLeft w:val="0"/>
              <w:marRight w:val="0"/>
              <w:marTop w:val="0"/>
              <w:marBottom w:val="450"/>
              <w:divBdr>
                <w:top w:val="none" w:sz="0" w:space="0" w:color="auto"/>
                <w:left w:val="none" w:sz="0" w:space="0" w:color="auto"/>
                <w:bottom w:val="single" w:sz="6" w:space="23" w:color="F3D86F"/>
                <w:right w:val="none" w:sz="0" w:space="0" w:color="auto"/>
              </w:divBdr>
              <w:divsChild>
                <w:div w:id="1658268730">
                  <w:marLeft w:val="0"/>
                  <w:marRight w:val="0"/>
                  <w:marTop w:val="0"/>
                  <w:marBottom w:val="120"/>
                  <w:divBdr>
                    <w:top w:val="none" w:sz="0" w:space="0" w:color="auto"/>
                    <w:left w:val="none" w:sz="0" w:space="0" w:color="auto"/>
                    <w:bottom w:val="none" w:sz="0" w:space="0" w:color="auto"/>
                    <w:right w:val="none" w:sz="0" w:space="0" w:color="auto"/>
                  </w:divBdr>
                </w:div>
                <w:div w:id="1172721763">
                  <w:marLeft w:val="0"/>
                  <w:marRight w:val="0"/>
                  <w:marTop w:val="0"/>
                  <w:marBottom w:val="0"/>
                  <w:divBdr>
                    <w:top w:val="none" w:sz="0" w:space="0" w:color="auto"/>
                    <w:left w:val="none" w:sz="0" w:space="0" w:color="auto"/>
                    <w:bottom w:val="none" w:sz="0" w:space="0" w:color="auto"/>
                    <w:right w:val="none" w:sz="0" w:space="0" w:color="auto"/>
                  </w:divBdr>
                </w:div>
              </w:divsChild>
            </w:div>
            <w:div w:id="1988052260">
              <w:marLeft w:val="0"/>
              <w:marRight w:val="0"/>
              <w:marTop w:val="0"/>
              <w:marBottom w:val="0"/>
              <w:divBdr>
                <w:top w:val="none" w:sz="0" w:space="0" w:color="auto"/>
                <w:left w:val="none" w:sz="0" w:space="0" w:color="auto"/>
                <w:bottom w:val="none" w:sz="0" w:space="0" w:color="auto"/>
                <w:right w:val="none" w:sz="0" w:space="0" w:color="auto"/>
              </w:divBdr>
              <w:divsChild>
                <w:div w:id="1915166789">
                  <w:marLeft w:val="0"/>
                  <w:marRight w:val="0"/>
                  <w:marTop w:val="0"/>
                  <w:marBottom w:val="0"/>
                  <w:divBdr>
                    <w:top w:val="none" w:sz="0" w:space="0" w:color="auto"/>
                    <w:left w:val="none" w:sz="0" w:space="0" w:color="auto"/>
                    <w:bottom w:val="none" w:sz="0" w:space="0" w:color="auto"/>
                    <w:right w:val="none" w:sz="0" w:space="0" w:color="auto"/>
                  </w:divBdr>
                </w:div>
              </w:divsChild>
            </w:div>
            <w:div w:id="30882528">
              <w:marLeft w:val="0"/>
              <w:marRight w:val="0"/>
              <w:marTop w:val="0"/>
              <w:marBottom w:val="450"/>
              <w:divBdr>
                <w:top w:val="none" w:sz="0" w:space="0" w:color="auto"/>
                <w:left w:val="none" w:sz="0" w:space="0" w:color="auto"/>
                <w:bottom w:val="single" w:sz="6" w:space="23" w:color="F3D86F"/>
                <w:right w:val="none" w:sz="0" w:space="0" w:color="auto"/>
              </w:divBdr>
              <w:divsChild>
                <w:div w:id="9718642">
                  <w:marLeft w:val="0"/>
                  <w:marRight w:val="0"/>
                  <w:marTop w:val="0"/>
                  <w:marBottom w:val="120"/>
                  <w:divBdr>
                    <w:top w:val="none" w:sz="0" w:space="0" w:color="auto"/>
                    <w:left w:val="none" w:sz="0" w:space="0" w:color="auto"/>
                    <w:bottom w:val="none" w:sz="0" w:space="0" w:color="auto"/>
                    <w:right w:val="none" w:sz="0" w:space="0" w:color="auto"/>
                  </w:divBdr>
                </w:div>
                <w:div w:id="67968325">
                  <w:marLeft w:val="0"/>
                  <w:marRight w:val="0"/>
                  <w:marTop w:val="0"/>
                  <w:marBottom w:val="0"/>
                  <w:divBdr>
                    <w:top w:val="none" w:sz="0" w:space="0" w:color="auto"/>
                    <w:left w:val="none" w:sz="0" w:space="0" w:color="auto"/>
                    <w:bottom w:val="none" w:sz="0" w:space="0" w:color="auto"/>
                    <w:right w:val="none" w:sz="0" w:space="0" w:color="auto"/>
                  </w:divBdr>
                </w:div>
              </w:divsChild>
            </w:div>
            <w:div w:id="1720012785">
              <w:marLeft w:val="0"/>
              <w:marRight w:val="0"/>
              <w:marTop w:val="0"/>
              <w:marBottom w:val="450"/>
              <w:divBdr>
                <w:top w:val="none" w:sz="0" w:space="0" w:color="auto"/>
                <w:left w:val="none" w:sz="0" w:space="0" w:color="auto"/>
                <w:bottom w:val="single" w:sz="6" w:space="23" w:color="F3D86F"/>
                <w:right w:val="none" w:sz="0" w:space="0" w:color="auto"/>
              </w:divBdr>
              <w:divsChild>
                <w:div w:id="769088322">
                  <w:marLeft w:val="0"/>
                  <w:marRight w:val="0"/>
                  <w:marTop w:val="0"/>
                  <w:marBottom w:val="120"/>
                  <w:divBdr>
                    <w:top w:val="none" w:sz="0" w:space="0" w:color="auto"/>
                    <w:left w:val="none" w:sz="0" w:space="0" w:color="auto"/>
                    <w:bottom w:val="none" w:sz="0" w:space="0" w:color="auto"/>
                    <w:right w:val="none" w:sz="0" w:space="0" w:color="auto"/>
                  </w:divBdr>
                </w:div>
                <w:div w:id="96828781">
                  <w:marLeft w:val="0"/>
                  <w:marRight w:val="0"/>
                  <w:marTop w:val="0"/>
                  <w:marBottom w:val="0"/>
                  <w:divBdr>
                    <w:top w:val="none" w:sz="0" w:space="0" w:color="auto"/>
                    <w:left w:val="none" w:sz="0" w:space="0" w:color="auto"/>
                    <w:bottom w:val="none" w:sz="0" w:space="0" w:color="auto"/>
                    <w:right w:val="none" w:sz="0" w:space="0" w:color="auto"/>
                  </w:divBdr>
                </w:div>
              </w:divsChild>
            </w:div>
            <w:div w:id="1876771841">
              <w:marLeft w:val="0"/>
              <w:marRight w:val="0"/>
              <w:marTop w:val="0"/>
              <w:marBottom w:val="0"/>
              <w:divBdr>
                <w:top w:val="none" w:sz="0" w:space="0" w:color="auto"/>
                <w:left w:val="none" w:sz="0" w:space="0" w:color="auto"/>
                <w:bottom w:val="none" w:sz="0" w:space="0" w:color="auto"/>
                <w:right w:val="none" w:sz="0" w:space="0" w:color="auto"/>
              </w:divBdr>
              <w:divsChild>
                <w:div w:id="1910266155">
                  <w:marLeft w:val="0"/>
                  <w:marRight w:val="0"/>
                  <w:marTop w:val="0"/>
                  <w:marBottom w:val="0"/>
                  <w:divBdr>
                    <w:top w:val="none" w:sz="0" w:space="0" w:color="auto"/>
                    <w:left w:val="none" w:sz="0" w:space="0" w:color="auto"/>
                    <w:bottom w:val="none" w:sz="0" w:space="0" w:color="auto"/>
                    <w:right w:val="none" w:sz="0" w:space="0" w:color="auto"/>
                  </w:divBdr>
                </w:div>
              </w:divsChild>
            </w:div>
            <w:div w:id="821851744">
              <w:marLeft w:val="0"/>
              <w:marRight w:val="0"/>
              <w:marTop w:val="0"/>
              <w:marBottom w:val="450"/>
              <w:divBdr>
                <w:top w:val="none" w:sz="0" w:space="0" w:color="auto"/>
                <w:left w:val="none" w:sz="0" w:space="0" w:color="auto"/>
                <w:bottom w:val="single" w:sz="6" w:space="23" w:color="F3D86F"/>
                <w:right w:val="none" w:sz="0" w:space="0" w:color="auto"/>
              </w:divBdr>
              <w:divsChild>
                <w:div w:id="1691443368">
                  <w:marLeft w:val="0"/>
                  <w:marRight w:val="0"/>
                  <w:marTop w:val="0"/>
                  <w:marBottom w:val="120"/>
                  <w:divBdr>
                    <w:top w:val="none" w:sz="0" w:space="0" w:color="auto"/>
                    <w:left w:val="none" w:sz="0" w:space="0" w:color="auto"/>
                    <w:bottom w:val="none" w:sz="0" w:space="0" w:color="auto"/>
                    <w:right w:val="none" w:sz="0" w:space="0" w:color="auto"/>
                  </w:divBdr>
                </w:div>
                <w:div w:id="956644384">
                  <w:marLeft w:val="0"/>
                  <w:marRight w:val="0"/>
                  <w:marTop w:val="0"/>
                  <w:marBottom w:val="0"/>
                  <w:divBdr>
                    <w:top w:val="none" w:sz="0" w:space="0" w:color="auto"/>
                    <w:left w:val="none" w:sz="0" w:space="0" w:color="auto"/>
                    <w:bottom w:val="none" w:sz="0" w:space="0" w:color="auto"/>
                    <w:right w:val="none" w:sz="0" w:space="0" w:color="auto"/>
                  </w:divBdr>
                </w:div>
              </w:divsChild>
            </w:div>
            <w:div w:id="424738863">
              <w:marLeft w:val="0"/>
              <w:marRight w:val="0"/>
              <w:marTop w:val="0"/>
              <w:marBottom w:val="450"/>
              <w:divBdr>
                <w:top w:val="none" w:sz="0" w:space="0" w:color="auto"/>
                <w:left w:val="none" w:sz="0" w:space="0" w:color="auto"/>
                <w:bottom w:val="single" w:sz="6" w:space="23" w:color="F3D86F"/>
                <w:right w:val="none" w:sz="0" w:space="0" w:color="auto"/>
              </w:divBdr>
              <w:divsChild>
                <w:div w:id="1657565711">
                  <w:marLeft w:val="0"/>
                  <w:marRight w:val="0"/>
                  <w:marTop w:val="0"/>
                  <w:marBottom w:val="120"/>
                  <w:divBdr>
                    <w:top w:val="none" w:sz="0" w:space="0" w:color="auto"/>
                    <w:left w:val="none" w:sz="0" w:space="0" w:color="auto"/>
                    <w:bottom w:val="none" w:sz="0" w:space="0" w:color="auto"/>
                    <w:right w:val="none" w:sz="0" w:space="0" w:color="auto"/>
                  </w:divBdr>
                </w:div>
                <w:div w:id="1411347812">
                  <w:marLeft w:val="0"/>
                  <w:marRight w:val="0"/>
                  <w:marTop w:val="0"/>
                  <w:marBottom w:val="0"/>
                  <w:divBdr>
                    <w:top w:val="none" w:sz="0" w:space="0" w:color="auto"/>
                    <w:left w:val="none" w:sz="0" w:space="0" w:color="auto"/>
                    <w:bottom w:val="none" w:sz="0" w:space="0" w:color="auto"/>
                    <w:right w:val="none" w:sz="0" w:space="0" w:color="auto"/>
                  </w:divBdr>
                </w:div>
              </w:divsChild>
            </w:div>
            <w:div w:id="186066062">
              <w:marLeft w:val="0"/>
              <w:marRight w:val="0"/>
              <w:marTop w:val="0"/>
              <w:marBottom w:val="450"/>
              <w:divBdr>
                <w:top w:val="none" w:sz="0" w:space="0" w:color="auto"/>
                <w:left w:val="none" w:sz="0" w:space="0" w:color="auto"/>
                <w:bottom w:val="single" w:sz="6" w:space="23" w:color="F3D86F"/>
                <w:right w:val="none" w:sz="0" w:space="0" w:color="auto"/>
              </w:divBdr>
              <w:divsChild>
                <w:div w:id="631985925">
                  <w:marLeft w:val="0"/>
                  <w:marRight w:val="0"/>
                  <w:marTop w:val="0"/>
                  <w:marBottom w:val="120"/>
                  <w:divBdr>
                    <w:top w:val="none" w:sz="0" w:space="0" w:color="auto"/>
                    <w:left w:val="none" w:sz="0" w:space="0" w:color="auto"/>
                    <w:bottom w:val="none" w:sz="0" w:space="0" w:color="auto"/>
                    <w:right w:val="none" w:sz="0" w:space="0" w:color="auto"/>
                  </w:divBdr>
                </w:div>
                <w:div w:id="1817599236">
                  <w:marLeft w:val="0"/>
                  <w:marRight w:val="0"/>
                  <w:marTop w:val="0"/>
                  <w:marBottom w:val="0"/>
                  <w:divBdr>
                    <w:top w:val="none" w:sz="0" w:space="0" w:color="auto"/>
                    <w:left w:val="none" w:sz="0" w:space="0" w:color="auto"/>
                    <w:bottom w:val="none" w:sz="0" w:space="0" w:color="auto"/>
                    <w:right w:val="none" w:sz="0" w:space="0" w:color="auto"/>
                  </w:divBdr>
                </w:div>
              </w:divsChild>
            </w:div>
            <w:div w:id="1717657132">
              <w:marLeft w:val="0"/>
              <w:marRight w:val="0"/>
              <w:marTop w:val="0"/>
              <w:marBottom w:val="450"/>
              <w:divBdr>
                <w:top w:val="none" w:sz="0" w:space="0" w:color="auto"/>
                <w:left w:val="none" w:sz="0" w:space="0" w:color="auto"/>
                <w:bottom w:val="single" w:sz="6" w:space="23" w:color="F3D86F"/>
                <w:right w:val="none" w:sz="0" w:space="0" w:color="auto"/>
              </w:divBdr>
              <w:divsChild>
                <w:div w:id="1999770102">
                  <w:marLeft w:val="0"/>
                  <w:marRight w:val="0"/>
                  <w:marTop w:val="0"/>
                  <w:marBottom w:val="120"/>
                  <w:divBdr>
                    <w:top w:val="none" w:sz="0" w:space="0" w:color="auto"/>
                    <w:left w:val="none" w:sz="0" w:space="0" w:color="auto"/>
                    <w:bottom w:val="none" w:sz="0" w:space="0" w:color="auto"/>
                    <w:right w:val="none" w:sz="0" w:space="0" w:color="auto"/>
                  </w:divBdr>
                </w:div>
                <w:div w:id="156388877">
                  <w:marLeft w:val="0"/>
                  <w:marRight w:val="0"/>
                  <w:marTop w:val="0"/>
                  <w:marBottom w:val="0"/>
                  <w:divBdr>
                    <w:top w:val="none" w:sz="0" w:space="0" w:color="auto"/>
                    <w:left w:val="none" w:sz="0" w:space="0" w:color="auto"/>
                    <w:bottom w:val="none" w:sz="0" w:space="0" w:color="auto"/>
                    <w:right w:val="none" w:sz="0" w:space="0" w:color="auto"/>
                  </w:divBdr>
                </w:div>
              </w:divsChild>
            </w:div>
            <w:div w:id="1503743496">
              <w:marLeft w:val="0"/>
              <w:marRight w:val="0"/>
              <w:marTop w:val="0"/>
              <w:marBottom w:val="0"/>
              <w:divBdr>
                <w:top w:val="none" w:sz="0" w:space="0" w:color="auto"/>
                <w:left w:val="none" w:sz="0" w:space="0" w:color="auto"/>
                <w:bottom w:val="none" w:sz="0" w:space="0" w:color="auto"/>
                <w:right w:val="none" w:sz="0" w:space="0" w:color="auto"/>
              </w:divBdr>
              <w:divsChild>
                <w:div w:id="15900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7620">
          <w:marLeft w:val="0"/>
          <w:marRight w:val="0"/>
          <w:marTop w:val="0"/>
          <w:marBottom w:val="0"/>
          <w:divBdr>
            <w:top w:val="none" w:sz="0" w:space="0" w:color="auto"/>
            <w:left w:val="none" w:sz="0" w:space="0" w:color="auto"/>
            <w:bottom w:val="none" w:sz="0" w:space="0" w:color="auto"/>
            <w:right w:val="none" w:sz="0" w:space="0" w:color="auto"/>
          </w:divBdr>
          <w:divsChild>
            <w:div w:id="1704091845">
              <w:marLeft w:val="0"/>
              <w:marRight w:val="0"/>
              <w:marTop w:val="0"/>
              <w:marBottom w:val="0"/>
              <w:divBdr>
                <w:top w:val="none" w:sz="0" w:space="0" w:color="auto"/>
                <w:left w:val="none" w:sz="0" w:space="0" w:color="auto"/>
                <w:bottom w:val="none" w:sz="0" w:space="0" w:color="auto"/>
                <w:right w:val="none" w:sz="0" w:space="0" w:color="auto"/>
              </w:divBdr>
            </w:div>
          </w:divsChild>
        </w:div>
        <w:div w:id="159197183">
          <w:marLeft w:val="0"/>
          <w:marRight w:val="0"/>
          <w:marTop w:val="150"/>
          <w:marBottom w:val="150"/>
          <w:divBdr>
            <w:top w:val="none" w:sz="0" w:space="0" w:color="auto"/>
            <w:left w:val="none" w:sz="0" w:space="0" w:color="auto"/>
            <w:bottom w:val="none" w:sz="0" w:space="0" w:color="auto"/>
            <w:right w:val="none" w:sz="0" w:space="0" w:color="auto"/>
          </w:divBdr>
          <w:divsChild>
            <w:div w:id="1055201278">
              <w:marLeft w:val="0"/>
              <w:marRight w:val="0"/>
              <w:marTop w:val="0"/>
              <w:marBottom w:val="0"/>
              <w:divBdr>
                <w:top w:val="none" w:sz="0" w:space="0" w:color="auto"/>
                <w:left w:val="none" w:sz="0" w:space="0" w:color="auto"/>
                <w:bottom w:val="none" w:sz="0" w:space="0" w:color="auto"/>
                <w:right w:val="none" w:sz="0" w:space="0" w:color="auto"/>
              </w:divBdr>
            </w:div>
          </w:divsChild>
        </w:div>
        <w:div w:id="2087145785">
          <w:marLeft w:val="0"/>
          <w:marRight w:val="0"/>
          <w:marTop w:val="375"/>
          <w:marBottom w:val="0"/>
          <w:divBdr>
            <w:top w:val="single" w:sz="6" w:space="4" w:color="D1D1D1"/>
            <w:left w:val="none" w:sz="0" w:space="0" w:color="auto"/>
            <w:bottom w:val="single" w:sz="6" w:space="4" w:color="D1D1D1"/>
            <w:right w:val="none" w:sz="0" w:space="0" w:color="auto"/>
          </w:divBdr>
        </w:div>
        <w:div w:id="13264698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Sweta Umare</cp:lastModifiedBy>
  <cp:revision>5</cp:revision>
  <dcterms:created xsi:type="dcterms:W3CDTF">2020-05-15T12:49:00Z</dcterms:created>
  <dcterms:modified xsi:type="dcterms:W3CDTF">2023-05-23T07:14:00Z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b362c4-2de3-461e-8520-5e454a8b61be_Enabled">
    <vt:lpwstr>true</vt:lpwstr>
  </property>
  <property fmtid="{D5CDD505-2E9C-101B-9397-08002B2CF9AE}" pid="3" name="MSIP_Label_60b362c4-2de3-461e-8520-5e454a8b61be_SetDate">
    <vt:lpwstr>2023-05-23T07:12:45Z</vt:lpwstr>
  </property>
  <property fmtid="{D5CDD505-2E9C-101B-9397-08002B2CF9AE}" pid="4" name="MSIP_Label_60b362c4-2de3-461e-8520-5e454a8b61be_Method">
    <vt:lpwstr>Privileged</vt:lpwstr>
  </property>
  <property fmtid="{D5CDD505-2E9C-101B-9397-08002B2CF9AE}" pid="5" name="MSIP_Label_60b362c4-2de3-461e-8520-5e454a8b61be_Name">
    <vt:lpwstr>Public</vt:lpwstr>
  </property>
  <property fmtid="{D5CDD505-2E9C-101B-9397-08002B2CF9AE}" pid="6" name="MSIP_Label_60b362c4-2de3-461e-8520-5e454a8b61be_SiteId">
    <vt:lpwstr>0975418a-8a70-4df4-8044-1c574a26ffc1</vt:lpwstr>
  </property>
  <property fmtid="{D5CDD505-2E9C-101B-9397-08002B2CF9AE}" pid="7" name="MSIP_Label_60b362c4-2de3-461e-8520-5e454a8b61be_ActionId">
    <vt:lpwstr>fb24843c-d0ee-4254-b8a8-c5268e58b4d8</vt:lpwstr>
  </property>
  <property fmtid="{D5CDD505-2E9C-101B-9397-08002B2CF9AE}" pid="8" name="MSIP_Label_60b362c4-2de3-461e-8520-5e454a8b61be_ContentBits">
    <vt:lpwstr>2</vt:lpwstr>
  </property>
</Properties>
</file>